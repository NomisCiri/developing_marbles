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3C35" w:rsidRPr="0091525C" w:rsidRDefault="00EC6AD0" w:rsidP="00393C35">
      <w:pPr>
        <w:pStyle w:val="Title"/>
        <w:rPr>
          <w:ins w:id="0" w:author="Roger Levy" w:date="2018-12-31T09:19:00Z"/>
          <w:szCs w:val="28"/>
        </w:rPr>
      </w:pPr>
      <w:r w:rsidRPr="0091525C">
        <w:rPr>
          <w:szCs w:val="28"/>
        </w:rPr>
        <w:t xml:space="preserve">How to Make a </w:t>
      </w:r>
      <w:r w:rsidR="00393C35" w:rsidRPr="0091525C">
        <w:rPr>
          <w:szCs w:val="28"/>
        </w:rPr>
        <w:t xml:space="preserve">Proceedings </w:t>
      </w:r>
      <w:r w:rsidRPr="0091525C">
        <w:rPr>
          <w:szCs w:val="28"/>
        </w:rPr>
        <w:t>Paper Submission</w:t>
      </w:r>
    </w:p>
    <w:p w:rsidR="00056C88" w:rsidRPr="0091525C" w:rsidRDefault="00056C88">
      <w:pPr>
        <w:pStyle w:val="Authorname"/>
        <w:tabs>
          <w:tab w:val="left" w:pos="2970"/>
        </w:tabs>
        <w:spacing w:before="240"/>
        <w:rPr>
          <w:szCs w:val="22"/>
          <w:rPrChange w:id="1" w:author="Roger Levy" w:date="2018-12-31T09:42:00Z">
            <w:rPr/>
          </w:rPrChange>
        </w:rPr>
        <w:pPrChange w:id="2" w:author="Roger Levy" w:date="2018-12-31T09:31:00Z">
          <w:pPr>
            <w:pStyle w:val="Title"/>
          </w:pPr>
        </w:pPrChange>
      </w:pPr>
      <w:ins w:id="3" w:author="Roger Levy" w:date="2018-12-31T09:19:00Z">
        <w:r w:rsidRPr="0091525C">
          <w:rPr>
            <w:szCs w:val="22"/>
            <w:rPrChange w:id="4" w:author="Roger Levy" w:date="2018-12-31T09:42:00Z">
              <w:rPr/>
            </w:rPrChange>
          </w:rPr>
          <w:t xml:space="preserve">Anonymous </w:t>
        </w:r>
        <w:proofErr w:type="spellStart"/>
        <w:r w:rsidRPr="0091525C">
          <w:rPr>
            <w:szCs w:val="22"/>
            <w:rPrChange w:id="5" w:author="Roger Levy" w:date="2018-12-31T09:42:00Z">
              <w:rPr/>
            </w:rPrChange>
          </w:rPr>
          <w:t>CogSci</w:t>
        </w:r>
        <w:proofErr w:type="spellEnd"/>
        <w:r w:rsidRPr="0091525C">
          <w:rPr>
            <w:szCs w:val="22"/>
            <w:rPrChange w:id="6" w:author="Roger Levy" w:date="2018-12-31T09:42:00Z">
              <w:rPr/>
            </w:rPrChange>
          </w:rPr>
          <w:t xml:space="preserve"> submission</w:t>
        </w:r>
      </w:ins>
    </w:p>
    <w:p w:rsidR="00393C35" w:rsidDel="00056C88" w:rsidRDefault="00393C35">
      <w:pPr>
        <w:jc w:val="center"/>
        <w:rPr>
          <w:del w:id="7" w:author="Roger Levy" w:date="2018-12-31T09:28:00Z"/>
          <w:b/>
        </w:rPr>
      </w:pPr>
    </w:p>
    <w:p w:rsidR="00393C35" w:rsidDel="00E24116" w:rsidRDefault="00393C35">
      <w:pPr>
        <w:pStyle w:val="Authorname"/>
        <w:jc w:val="both"/>
        <w:rPr>
          <w:del w:id="8" w:author="Michael C. Frank" w:date="2018-11-06T11:55:00Z"/>
        </w:rPr>
        <w:pPrChange w:id="9" w:author="Michael C. Frank" w:date="2018-11-06T11:55:00Z">
          <w:pPr>
            <w:pStyle w:val="Authorname"/>
          </w:pPr>
        </w:pPrChange>
      </w:pPr>
      <w:del w:id="10" w:author="Michael C. Frank" w:date="2018-11-06T11:55:00Z">
        <w:r w:rsidDel="00E24116">
          <w:delText>Morton Ann Gernsbacher (MAG@Macc.Wisc.Edu)</w:delText>
        </w:r>
      </w:del>
    </w:p>
    <w:p w:rsidR="00393C35" w:rsidDel="00E24116" w:rsidRDefault="00393C35">
      <w:pPr>
        <w:pStyle w:val="Affiliation"/>
        <w:jc w:val="both"/>
        <w:rPr>
          <w:del w:id="11" w:author="Michael C. Frank" w:date="2018-11-06T11:55:00Z"/>
        </w:rPr>
        <w:pPrChange w:id="12" w:author="Michael C. Frank" w:date="2018-11-06T11:55:00Z">
          <w:pPr>
            <w:pStyle w:val="Affiliation"/>
          </w:pPr>
        </w:pPrChange>
      </w:pPr>
      <w:del w:id="13" w:author="Michael C. Frank" w:date="2018-11-06T11:55:00Z">
        <w:r w:rsidDel="00E24116">
          <w:delText>Department of Psychology, 1202 W. Johnson Street</w:delText>
        </w:r>
      </w:del>
    </w:p>
    <w:p w:rsidR="00393C35" w:rsidDel="00E24116" w:rsidRDefault="00393C35">
      <w:pPr>
        <w:pStyle w:val="Affiliation"/>
        <w:jc w:val="both"/>
        <w:rPr>
          <w:del w:id="14" w:author="Michael C. Frank" w:date="2018-11-06T11:55:00Z"/>
        </w:rPr>
        <w:pPrChange w:id="15" w:author="Michael C. Frank" w:date="2018-11-06T11:55:00Z">
          <w:pPr>
            <w:pStyle w:val="Affiliation"/>
          </w:pPr>
        </w:pPrChange>
      </w:pPr>
      <w:del w:id="16" w:author="Michael C. Frank" w:date="2018-11-06T11:55:00Z">
        <w:r w:rsidDel="00E24116">
          <w:delText>Madison, WI 53706 USA</w:delText>
        </w:r>
      </w:del>
    </w:p>
    <w:p w:rsidR="00393C35" w:rsidDel="00E24116" w:rsidRDefault="00393C35">
      <w:pPr>
        <w:ind w:firstLine="0"/>
        <w:outlineLvl w:val="0"/>
        <w:rPr>
          <w:del w:id="17" w:author="Michael C. Frank" w:date="2018-11-06T11:55:00Z"/>
        </w:rPr>
        <w:pPrChange w:id="18" w:author="Michael C. Frank" w:date="2018-11-06T11:55:00Z">
          <w:pPr>
            <w:jc w:val="center"/>
            <w:outlineLvl w:val="0"/>
          </w:pPr>
        </w:pPrChange>
      </w:pPr>
    </w:p>
    <w:p w:rsidR="00393C35" w:rsidDel="00E24116" w:rsidRDefault="00393C35">
      <w:pPr>
        <w:pStyle w:val="Authorname"/>
        <w:jc w:val="both"/>
        <w:rPr>
          <w:del w:id="19" w:author="Michael C. Frank" w:date="2018-11-06T11:55:00Z"/>
        </w:rPr>
        <w:pPrChange w:id="20" w:author="Michael C. Frank" w:date="2018-11-06T11:55:00Z">
          <w:pPr>
            <w:pStyle w:val="Authorname"/>
          </w:pPr>
        </w:pPrChange>
      </w:pPr>
      <w:del w:id="21" w:author="Michael C. Frank" w:date="2018-11-06T11:55:00Z">
        <w:r w:rsidDel="00E24116">
          <w:delText>Sharon J. Derry (SDJ@Macc.Wisc.Edu)</w:delText>
        </w:r>
      </w:del>
    </w:p>
    <w:p w:rsidR="00393C35" w:rsidDel="00E24116" w:rsidRDefault="00393C35">
      <w:pPr>
        <w:pStyle w:val="Affiliation"/>
        <w:jc w:val="both"/>
        <w:rPr>
          <w:del w:id="22" w:author="Michael C. Frank" w:date="2018-11-06T11:55:00Z"/>
        </w:rPr>
        <w:pPrChange w:id="23" w:author="Michael C. Frank" w:date="2018-11-06T11:55:00Z">
          <w:pPr>
            <w:pStyle w:val="Affiliation"/>
          </w:pPr>
        </w:pPrChange>
      </w:pPr>
      <w:del w:id="24" w:author="Michael C. Frank" w:date="2018-11-06T11:55:00Z">
        <w:r w:rsidDel="00E24116">
          <w:delText>Department of Educational Psychology, 1025 W. Johnson Street</w:delText>
        </w:r>
      </w:del>
    </w:p>
    <w:p w:rsidR="00393C35" w:rsidDel="00E24116" w:rsidRDefault="00393C35">
      <w:pPr>
        <w:pStyle w:val="Affiliation"/>
        <w:jc w:val="both"/>
        <w:rPr>
          <w:del w:id="25" w:author="Michael C. Frank" w:date="2018-11-06T11:55:00Z"/>
        </w:rPr>
        <w:pPrChange w:id="26" w:author="Michael C. Frank" w:date="2018-11-06T11:55:00Z">
          <w:pPr>
            <w:pStyle w:val="Affiliation"/>
          </w:pPr>
        </w:pPrChange>
      </w:pPr>
      <w:del w:id="27" w:author="Michael C. Frank" w:date="2018-11-06T11:55:00Z">
        <w:r w:rsidDel="00E24116">
          <w:delText>Madison, WI 53706 USA</w:delText>
        </w:r>
      </w:del>
    </w:p>
    <w:p w:rsidR="00393C35" w:rsidDel="00056C88" w:rsidRDefault="00393C35">
      <w:pPr>
        <w:ind w:firstLine="0"/>
        <w:rPr>
          <w:del w:id="28" w:author="Roger Levy" w:date="2018-12-31T09:30:00Z"/>
        </w:rPr>
        <w:pPrChange w:id="29" w:author="Michael C. Frank" w:date="2018-11-06T11:55:00Z">
          <w:pPr>
            <w:jc w:val="center"/>
          </w:pPr>
        </w:pPrChange>
      </w:pPr>
    </w:p>
    <w:p w:rsidR="00393C35" w:rsidRDefault="00393C35">
      <w:pPr>
        <w:ind w:firstLine="0"/>
        <w:pPrChange w:id="30" w:author="Roger Levy" w:date="2018-12-31T09:30:00Z">
          <w:pPr>
            <w:jc w:val="center"/>
          </w:pPr>
        </w:pPrChange>
      </w:pPr>
    </w:p>
    <w:p w:rsidR="00393C35" w:rsidRDefault="00393C35">
      <w:pPr>
        <w:ind w:firstLine="0"/>
        <w:rPr>
          <w:ins w:id="31" w:author="Roger Levy" w:date="2018-12-31T09:31:00Z"/>
        </w:rPr>
        <w:pPrChange w:id="32" w:author="Roger Levy" w:date="2018-12-31T09:30:00Z">
          <w:pPr>
            <w:jc w:val="center"/>
          </w:pPr>
        </w:pPrChange>
      </w:pPr>
    </w:p>
    <w:p w:rsidR="003164E5" w:rsidRDefault="003164E5">
      <w:pPr>
        <w:ind w:firstLine="0"/>
        <w:rPr>
          <w:ins w:id="33" w:author="Roger Levy" w:date="2018-12-31T09:47:00Z"/>
        </w:rPr>
        <w:pPrChange w:id="34" w:author="Roger Levy" w:date="2018-12-31T09:30:00Z">
          <w:pPr>
            <w:jc w:val="center"/>
          </w:pPr>
        </w:pPrChange>
      </w:pPr>
    </w:p>
    <w:p w:rsidR="00E978D0" w:rsidRDefault="00E978D0">
      <w:pPr>
        <w:ind w:firstLine="0"/>
        <w:rPr>
          <w:ins w:id="35" w:author="Roger Levy" w:date="2018-12-31T09:47:00Z"/>
        </w:rPr>
        <w:pPrChange w:id="36" w:author="Roger Levy" w:date="2018-12-31T09:30:00Z">
          <w:pPr>
            <w:jc w:val="center"/>
          </w:pPr>
        </w:pPrChange>
      </w:pPr>
    </w:p>
    <w:p w:rsidR="00E978D0" w:rsidRDefault="00E978D0">
      <w:pPr>
        <w:ind w:firstLine="0"/>
        <w:rPr>
          <w:ins w:id="37" w:author="Roger Levy" w:date="2018-12-31T09:47:00Z"/>
        </w:rPr>
        <w:pPrChange w:id="38" w:author="Roger Levy" w:date="2018-12-31T09:30:00Z">
          <w:pPr>
            <w:jc w:val="center"/>
          </w:pPr>
        </w:pPrChange>
      </w:pPr>
    </w:p>
    <w:p w:rsidR="00E978D0" w:rsidRDefault="00E978D0">
      <w:pPr>
        <w:ind w:firstLine="0"/>
        <w:rPr>
          <w:ins w:id="39" w:author="Roger Levy" w:date="2018-12-31T09:31:00Z"/>
        </w:rPr>
        <w:pPrChange w:id="40" w:author="Roger Levy" w:date="2018-12-31T09:30:00Z">
          <w:pPr>
            <w:jc w:val="center"/>
          </w:pPr>
        </w:pPrChange>
      </w:pPr>
    </w:p>
    <w:p w:rsidR="003164E5" w:rsidRDefault="003164E5">
      <w:pPr>
        <w:ind w:firstLine="0"/>
        <w:rPr>
          <w:ins w:id="41" w:author="Roger Levy" w:date="2018-12-31T09:31:00Z"/>
        </w:rPr>
        <w:pPrChange w:id="42" w:author="Roger Levy" w:date="2018-12-31T09:30:00Z">
          <w:pPr>
            <w:jc w:val="center"/>
          </w:pPr>
        </w:pPrChange>
      </w:pPr>
    </w:p>
    <w:p w:rsidR="003164E5" w:rsidRDefault="003164E5">
      <w:pPr>
        <w:ind w:firstLine="0"/>
        <w:rPr>
          <w:ins w:id="43" w:author="Roger Levy" w:date="2018-12-31T09:31:00Z"/>
        </w:rPr>
        <w:pPrChange w:id="44" w:author="Roger Levy" w:date="2018-12-31T09:30:00Z">
          <w:pPr>
            <w:jc w:val="center"/>
          </w:pPr>
        </w:pPrChange>
      </w:pPr>
    </w:p>
    <w:p w:rsidR="003164E5" w:rsidRDefault="003164E5">
      <w:pPr>
        <w:ind w:firstLine="0"/>
        <w:sectPr w:rsidR="003164E5" w:rsidSect="00393C35">
          <w:type w:val="continuous"/>
          <w:pgSz w:w="12240" w:h="15840" w:code="1"/>
          <w:pgMar w:top="1440" w:right="1080" w:bottom="1080" w:left="1080" w:header="720" w:footer="720" w:gutter="0"/>
          <w:cols w:space="720"/>
        </w:sectPr>
        <w:pPrChange w:id="45" w:author="Roger Levy" w:date="2018-12-31T09:30:00Z">
          <w:pPr>
            <w:jc w:val="center"/>
          </w:pPr>
        </w:pPrChange>
      </w:pPr>
    </w:p>
    <w:p w:rsidR="00393C35" w:rsidRDefault="00393C35">
      <w:pPr>
        <w:pStyle w:val="Abstractheading"/>
        <w:spacing w:after="120"/>
      </w:pPr>
      <w:r>
        <w:t>Abstract</w:t>
      </w:r>
    </w:p>
    <w:p w:rsidR="00393C35" w:rsidRDefault="00E24116">
      <w:pPr>
        <w:pStyle w:val="Abstracttext"/>
      </w:pPr>
      <w:ins w:id="46" w:author="Michael C. Frank" w:date="2018-11-06T11:55:00Z">
        <w:r>
          <w:t xml:space="preserve">Include no author information in the initial submission, to facilitate blind review. </w:t>
        </w:r>
      </w:ins>
      <w:r w:rsidR="00393C35">
        <w:t xml:space="preserve">The abstract should be one paragraph, indented 1/8 inch on both sides, in </w:t>
      </w:r>
      <w:proofErr w:type="gramStart"/>
      <w:r w:rsidR="00393C35">
        <w:t>9 point</w:t>
      </w:r>
      <w:proofErr w:type="gramEnd"/>
      <w:r w:rsidR="00393C35">
        <w:t xml:space="preserve"> fon</w:t>
      </w:r>
      <w:r w:rsidR="00EC6AD0">
        <w:t>t with single spacing</w:t>
      </w:r>
      <w:r w:rsidR="00393C35">
        <w:t xml:space="preserve">. The heading </w:t>
      </w:r>
      <w:r w:rsidR="00EC6AD0">
        <w:t>“</w:t>
      </w:r>
      <w:r w:rsidR="00393C35">
        <w:rPr>
          <w:b/>
        </w:rPr>
        <w:t>Abstract</w:t>
      </w:r>
      <w:r w:rsidR="00EC6AD0">
        <w:rPr>
          <w:b/>
        </w:rPr>
        <w:t>”</w:t>
      </w:r>
      <w:r w:rsidR="00393C35">
        <w:t xml:space="preserve"> should be 10 point, bold, centered, with one line </w:t>
      </w:r>
      <w:r w:rsidR="00EC6AD0">
        <w:t xml:space="preserve">of </w:t>
      </w:r>
      <w:r w:rsidR="00393C35">
        <w:t>space below it. This one-paragraph abstract section is r</w:t>
      </w:r>
      <w:r w:rsidR="00EC6AD0">
        <w:t>equired only for standard six page proceedings</w:t>
      </w:r>
      <w:r w:rsidR="00393C35">
        <w:t xml:space="preserve"> papers</w:t>
      </w:r>
      <w:r w:rsidR="00EC6AD0">
        <w:t>. Following the abstract should be a blank line, followed by the header “</w:t>
      </w:r>
      <w:r w:rsidR="00EC6AD0" w:rsidRPr="00EC6AD0">
        <w:rPr>
          <w:b/>
        </w:rPr>
        <w:t>Keywords:</w:t>
      </w:r>
      <w:r w:rsidR="00EC6AD0">
        <w:t>” and a list of descriptive keywords separated by semicolons, all in 9 point font, as shown below.</w:t>
      </w:r>
      <w:r w:rsidR="00393C35">
        <w:t xml:space="preserve"> </w:t>
      </w:r>
    </w:p>
    <w:p w:rsidR="00393C35" w:rsidRDefault="00393C35">
      <w:pPr>
        <w:pStyle w:val="Abstracttext"/>
        <w:spacing w:before="120"/>
        <w:ind w:left="187" w:right="187"/>
      </w:pPr>
      <w:r>
        <w:rPr>
          <w:b/>
          <w:bCs/>
        </w:rPr>
        <w:t>Keywords:</w:t>
      </w:r>
      <w:r>
        <w:rPr>
          <w:b/>
        </w:rPr>
        <w:t xml:space="preserve"> </w:t>
      </w:r>
      <w:r w:rsidR="00EC6AD0">
        <w:rPr>
          <w:bCs/>
        </w:rPr>
        <w:t>a</w:t>
      </w:r>
      <w:r>
        <w:rPr>
          <w:bCs/>
        </w:rPr>
        <w:t xml:space="preserve">dd your choice of indexing terms or keywords; kindly use a </w:t>
      </w:r>
      <w:r w:rsidR="00EC6AD0">
        <w:rPr>
          <w:bCs/>
        </w:rPr>
        <w:t>semicolon; between each term</w:t>
      </w:r>
    </w:p>
    <w:p w:rsidR="00393C35" w:rsidRDefault="00393C35" w:rsidP="00056C88">
      <w:pPr>
        <w:pStyle w:val="Heading1"/>
      </w:pPr>
      <w:r>
        <w:t>General Formatting Instructions</w:t>
      </w:r>
    </w:p>
    <w:p w:rsidR="00393C35" w:rsidRDefault="00EC6AD0" w:rsidP="00393C35">
      <w:pPr>
        <w:pStyle w:val="NormalSectionStart"/>
      </w:pPr>
      <w:r>
        <w:t>The entire content of a paper (including figures, references, and anything else) can be no longer than six pages</w:t>
      </w:r>
      <w:ins w:id="47" w:author="Michael C. Frank" w:date="2018-11-06T11:55:00Z">
        <w:r w:rsidR="00E24116">
          <w:t xml:space="preserve"> in the </w:t>
        </w:r>
      </w:ins>
      <w:ins w:id="48" w:author="Michael C. Frank" w:date="2018-11-06T11:56:00Z">
        <w:r w:rsidR="00E24116" w:rsidRPr="00F03446">
          <w:rPr>
            <w:b/>
            <w:rPrChange w:id="49" w:author="Roger Levy" w:date="2018-12-31T09:51:00Z">
              <w:rPr/>
            </w:rPrChange>
          </w:rPr>
          <w:t xml:space="preserve">initial </w:t>
        </w:r>
      </w:ins>
      <w:ins w:id="50" w:author="Michael C. Frank" w:date="2018-11-06T11:55:00Z">
        <w:r w:rsidR="00E24116" w:rsidRPr="00F03446">
          <w:rPr>
            <w:b/>
            <w:rPrChange w:id="51" w:author="Roger Levy" w:date="2018-12-31T09:51:00Z">
              <w:rPr/>
            </w:rPrChange>
          </w:rPr>
          <w:t>submission</w:t>
        </w:r>
      </w:ins>
      <w:r>
        <w:t>.</w:t>
      </w:r>
      <w:ins w:id="52" w:author="Michael C. Frank" w:date="2018-11-06T11:55:00Z">
        <w:r w:rsidR="00E24116">
          <w:t xml:space="preserve"> In the </w:t>
        </w:r>
        <w:r w:rsidR="00E24116" w:rsidRPr="006E3DB0">
          <w:rPr>
            <w:b/>
            <w:rPrChange w:id="53" w:author="Roger Levy" w:date="2018-12-31T09:50:00Z">
              <w:rPr/>
            </w:rPrChange>
          </w:rPr>
          <w:t>final submission</w:t>
        </w:r>
        <w:r w:rsidR="00E24116">
          <w:t xml:space="preserve">, the text of the paper, including </w:t>
        </w:r>
      </w:ins>
      <w:ins w:id="54" w:author="Michael C. Frank" w:date="2018-11-06T11:56:00Z">
        <w:r w:rsidR="00E24116">
          <w:t xml:space="preserve">an author line, must fit on six pages. Up to </w:t>
        </w:r>
        <w:del w:id="55" w:author="Roger Levy" w:date="2018-12-31T09:52:00Z">
          <w:r w:rsidR="00E24116" w:rsidDel="006B1715">
            <w:delText>an</w:delText>
          </w:r>
        </w:del>
      </w:ins>
      <w:ins w:id="56" w:author="Roger Levy" w:date="2018-12-31T09:52:00Z">
        <w:r w:rsidR="006B1715">
          <w:t>one</w:t>
        </w:r>
      </w:ins>
      <w:ins w:id="57" w:author="Michael C. Frank" w:date="2018-11-06T11:56:00Z">
        <w:r w:rsidR="00E24116">
          <w:t xml:space="preserve"> additional page can be used for acknowledgements and references.</w:t>
        </w:r>
      </w:ins>
    </w:p>
    <w:p w:rsidR="00393C35" w:rsidRDefault="00393C35" w:rsidP="00393C35">
      <w:r>
        <w:t>The text of the paper should be formatted in two columns with an overall width of 7 inches (17.8 cm) and length of 9.25 inches (23.5 cm), with 0.25 inches between the columns. Leave two line spaces between the last author listed and the text of the paper</w:t>
      </w:r>
      <w:ins w:id="58" w:author="Roger Levy" w:date="2018-12-31T10:10:00Z">
        <w:r w:rsidR="00FF6FB5">
          <w:t xml:space="preserve">; the text of the paper </w:t>
        </w:r>
      </w:ins>
      <w:ins w:id="59" w:author="Roger Levy" w:date="2018-12-31T10:11:00Z">
        <w:r w:rsidR="007C3491">
          <w:t xml:space="preserve">(starting with the abstract) </w:t>
        </w:r>
      </w:ins>
      <w:ins w:id="60" w:author="Roger Levy" w:date="2018-12-31T10:10:00Z">
        <w:r w:rsidR="00FF6FB5">
          <w:t>should begin</w:t>
        </w:r>
      </w:ins>
      <w:ins w:id="61" w:author="Roger Levy" w:date="2018-12-31T10:11:00Z">
        <w:r w:rsidR="0003754E">
          <w:t xml:space="preserve"> no less than 2</w:t>
        </w:r>
      </w:ins>
      <w:ins w:id="62" w:author="Roger Levy" w:date="2018-12-31T10:10:00Z">
        <w:r w:rsidR="00FF6FB5">
          <w:t>.75 inches below the top of the page</w:t>
        </w:r>
      </w:ins>
      <w:ins w:id="63" w:author="Roger Levy" w:date="2018-12-31T10:11:00Z">
        <w:r w:rsidR="00BB55A0">
          <w:t>.</w:t>
        </w:r>
      </w:ins>
      <w:del w:id="64" w:author="Roger Levy" w:date="2018-12-31T10:10:00Z">
        <w:r w:rsidDel="00FF6FB5">
          <w:delText>.</w:delText>
        </w:r>
      </w:del>
      <w:r>
        <w:t xml:space="preserve"> The left margin should be 0.75 inches</w:t>
      </w:r>
      <w:del w:id="65" w:author="Roger Levy" w:date="2018-12-31T09:53:00Z">
        <w:r w:rsidDel="009B1E08">
          <w:delText>,</w:delText>
        </w:r>
      </w:del>
      <w:r>
        <w:t xml:space="preserve"> and the top margin should be 1 inch. </w:t>
      </w:r>
      <w:r w:rsidRPr="00EC6AD0">
        <w:rPr>
          <w:b/>
        </w:rPr>
        <w:t>The right and bottom margins will depend on whether you use U.S. letter or A4 paper, so you must be sure to measure the width of the printed text.</w:t>
      </w:r>
      <w:r>
        <w:t xml:space="preserve"> Use 10 point Times Roman with 12 point vertical spacing, unless otherwise specified. </w:t>
      </w:r>
    </w:p>
    <w:p w:rsidR="00393C35" w:rsidRDefault="00393C35">
      <w:pPr>
        <w:ind w:firstLine="180"/>
      </w:pPr>
      <w:r>
        <w:t xml:space="preserve">The title should be </w:t>
      </w:r>
      <w:ins w:id="66" w:author="Roger Levy" w:date="2018-12-31T09:54:00Z">
        <w:r w:rsidR="00A44551">
          <w:t xml:space="preserve">in </w:t>
        </w:r>
      </w:ins>
      <w:r>
        <w:t>14 point</w:t>
      </w:r>
      <w:del w:id="67" w:author="Roger Levy" w:date="2018-12-31T09:54:00Z">
        <w:r w:rsidDel="00A44551">
          <w:delText>,</w:delText>
        </w:r>
      </w:del>
      <w:r>
        <w:t xml:space="preserve"> bold</w:t>
      </w:r>
      <w:ins w:id="68" w:author="Roger Levy" w:date="2018-12-31T09:54:00Z">
        <w:r w:rsidR="00A44551">
          <w:t xml:space="preserve"> font</w:t>
        </w:r>
      </w:ins>
      <w:r>
        <w:t xml:space="preserve">, </w:t>
      </w:r>
      <w:del w:id="69" w:author="Roger Levy" w:date="2018-12-31T09:54:00Z">
        <w:r w:rsidDel="00A44551">
          <w:delText xml:space="preserve">and </w:delText>
        </w:r>
      </w:del>
      <w:r>
        <w:t xml:space="preserve">centered. The title should be formatted with initial caps (the first letter of content words capitalized and the rest lower case). </w:t>
      </w:r>
      <w:ins w:id="70" w:author="Roger Levy" w:date="2018-12-31T09:43:00Z">
        <w:r w:rsidR="0091525C">
          <w:t xml:space="preserve">In the initial submission, the phrase “Anonymous </w:t>
        </w:r>
        <w:proofErr w:type="spellStart"/>
        <w:r w:rsidR="0091525C">
          <w:t>CogSci</w:t>
        </w:r>
        <w:proofErr w:type="spellEnd"/>
        <w:r w:rsidR="0091525C">
          <w:t xml:space="preserve"> submission” should appear below the title</w:t>
        </w:r>
      </w:ins>
      <w:ins w:id="71" w:author="Roger Levy" w:date="2018-12-31T09:44:00Z">
        <w:r w:rsidR="00322217">
          <w:t>, centered,</w:t>
        </w:r>
      </w:ins>
      <w:ins w:id="72" w:author="Roger Levy" w:date="2018-12-31T09:43:00Z">
        <w:r w:rsidR="0091525C">
          <w:t xml:space="preserve"> in </w:t>
        </w:r>
        <w:proofErr w:type="gramStart"/>
        <w:r w:rsidR="0091525C">
          <w:t>11 point</w:t>
        </w:r>
        <w:proofErr w:type="gramEnd"/>
        <w:r w:rsidR="0091525C">
          <w:t xml:space="preserve"> bold font.  In the final submission,</w:t>
        </w:r>
        <w:r w:rsidR="00842BF7">
          <w:t xml:space="preserve"> </w:t>
        </w:r>
        <w:r w:rsidR="0091525C">
          <w:t>e</w:t>
        </w:r>
      </w:ins>
      <w:del w:id="73" w:author="Roger Levy" w:date="2018-12-31T09:43:00Z">
        <w:r w:rsidDel="0091525C">
          <w:delText>E</w:delText>
        </w:r>
      </w:del>
      <w:r>
        <w:t>ach author’s name should appear on a separate line, 11 point bold</w:t>
      </w:r>
      <w:r w:rsidR="00EC6AD0">
        <w:t>,</w:t>
      </w:r>
      <w:r>
        <w:t xml:space="preserve"> and centered, with the author’s email address in parentheses. Under each author’s name list the author’s affiliation and postal address in ordinary 10 point type.</w:t>
      </w:r>
    </w:p>
    <w:p w:rsidR="00393C35" w:rsidRDefault="00393C35">
      <w:pPr>
        <w:ind w:firstLine="180"/>
      </w:pPr>
      <w:r>
        <w:t>Indent the first line of each paragraph by 1/8 inch (except for the first paragraph of a new section). Do not add extra vertical space between paragraphs.</w:t>
      </w:r>
    </w:p>
    <w:p w:rsidR="00393C35" w:rsidRDefault="00981C23">
      <w:pPr>
        <w:pStyle w:val="Heading1"/>
      </w:pPr>
      <w:r>
        <w:t xml:space="preserve">First </w:t>
      </w:r>
      <w:r w:rsidR="00393C35">
        <w:t>Level Headings</w:t>
      </w:r>
    </w:p>
    <w:p w:rsidR="00393C35" w:rsidRDefault="00981C23">
      <w:pPr>
        <w:pStyle w:val="NormalSectionStart"/>
      </w:pPr>
      <w:r>
        <w:t xml:space="preserve">First </w:t>
      </w:r>
      <w:r w:rsidR="00393C35">
        <w:t xml:space="preserve">level headings should be </w:t>
      </w:r>
      <w:ins w:id="74" w:author="Roger Levy" w:date="2018-12-31T09:58:00Z">
        <w:r w:rsidR="00A671D3">
          <w:t xml:space="preserve">in </w:t>
        </w:r>
      </w:ins>
      <w:r w:rsidR="00393C35">
        <w:t>12 point, initial caps, bold and centered. Leave one line space above the heading and 1/4 line space below the heading.</w:t>
      </w:r>
    </w:p>
    <w:p w:rsidR="00393C35" w:rsidRDefault="00981C23">
      <w:pPr>
        <w:pStyle w:val="Heading2"/>
      </w:pPr>
      <w:r>
        <w:t xml:space="preserve">Second </w:t>
      </w:r>
      <w:r w:rsidR="00393C35">
        <w:t>Level Headings</w:t>
      </w:r>
    </w:p>
    <w:p w:rsidR="00393C35" w:rsidRDefault="00981C23">
      <w:pPr>
        <w:pStyle w:val="NormalSectionStart"/>
      </w:pPr>
      <w:r>
        <w:t xml:space="preserve">Second </w:t>
      </w:r>
      <w:r w:rsidR="00393C35">
        <w:t xml:space="preserve">level headings should be </w:t>
      </w:r>
      <w:proofErr w:type="gramStart"/>
      <w:r w:rsidR="00393C35">
        <w:t>11 point</w:t>
      </w:r>
      <w:proofErr w:type="gramEnd"/>
      <w:r w:rsidR="00393C35">
        <w:t>, initial caps, bold, and flush left. Leave one line space above</w:t>
      </w:r>
      <w:r w:rsidR="00EC6AD0">
        <w:t xml:space="preserve"> the heading</w:t>
      </w:r>
      <w:r w:rsidR="00393C35">
        <w:t xml:space="preserve"> and 1/4 line space below the heading.</w:t>
      </w:r>
    </w:p>
    <w:p w:rsidR="00393C35" w:rsidRDefault="00393C35">
      <w:pPr>
        <w:pStyle w:val="NormalSectionStart"/>
      </w:pPr>
    </w:p>
    <w:p w:rsidR="00393C35" w:rsidRDefault="00981C23">
      <w:pPr>
        <w:pStyle w:val="Heading3"/>
      </w:pPr>
      <w:r>
        <w:t xml:space="preserve">Third </w:t>
      </w:r>
      <w:r w:rsidR="00393C35">
        <w:t>Level Headings</w:t>
      </w:r>
      <w:r>
        <w:rPr>
          <w:b w:val="0"/>
        </w:rPr>
        <w:t xml:space="preserve"> Third </w:t>
      </w:r>
      <w:r w:rsidR="00393C35">
        <w:rPr>
          <w:b w:val="0"/>
        </w:rPr>
        <w:t>level headings should be 10 point, initial caps, bold, and flush left. Leave one line space above the heading, but no space after the heading</w:t>
      </w:r>
      <w:r w:rsidR="00393C35">
        <w:t>.</w:t>
      </w:r>
    </w:p>
    <w:p w:rsidR="00393C35" w:rsidRDefault="00393C35">
      <w:pPr>
        <w:pStyle w:val="Heading1"/>
        <w:spacing w:before="220"/>
      </w:pPr>
      <w:r>
        <w:t>Formalities, Footnotes, and Floats</w:t>
      </w:r>
    </w:p>
    <w:p w:rsidR="00393C35" w:rsidRDefault="00393C35">
      <w:pPr>
        <w:pStyle w:val="NormalSectionStart"/>
      </w:pPr>
      <w:r>
        <w:t xml:space="preserve">Use standard APA citation format. Citations within the text should include the author's last name and year. If the authors' names are included in the sentence, place only the year in parentheses, as in </w:t>
      </w:r>
      <w:r w:rsidR="00EC6AD0">
        <w:t>Newell and Simon (1972</w:t>
      </w:r>
      <w:r>
        <w:t>), but otherwise place the entire reference in parentheses with the authors and year separated by a comma (</w:t>
      </w:r>
      <w:r w:rsidR="00EC6AD0">
        <w:t>Newell &amp; Simon, 1972</w:t>
      </w:r>
      <w:r>
        <w:t>). List multiple references alphabetically and separate them by semicolons (</w:t>
      </w:r>
      <w:proofErr w:type="spellStart"/>
      <w:r w:rsidR="00EC6AD0">
        <w:t>Chalnick</w:t>
      </w:r>
      <w:proofErr w:type="spellEnd"/>
      <w:r w:rsidR="00EC6AD0">
        <w:t xml:space="preserve"> &amp; </w:t>
      </w:r>
      <w:proofErr w:type="spellStart"/>
      <w:r w:rsidR="00EC6AD0">
        <w:t>Billman</w:t>
      </w:r>
      <w:proofErr w:type="spellEnd"/>
      <w:r w:rsidR="00EC6AD0">
        <w:t>, 1988; Newell &amp; Simon, 1972)</w:t>
      </w:r>
      <w:r>
        <w:t xml:space="preserve">. Use the </w:t>
      </w:r>
      <w:r w:rsidR="00EC6AD0">
        <w:t>“</w:t>
      </w:r>
      <w:r>
        <w:t>et al.</w:t>
      </w:r>
      <w:r w:rsidR="00EC6AD0">
        <w:t>”</w:t>
      </w:r>
      <w:r>
        <w:t xml:space="preserve"> construction only after listing all the authors to a publication in an earlier reference and for citations with four or more authors.</w:t>
      </w:r>
    </w:p>
    <w:p w:rsidR="00393C35" w:rsidRDefault="00393C35">
      <w:pPr>
        <w:pStyle w:val="Heading2"/>
      </w:pPr>
      <w:r>
        <w:t>Footnotes</w:t>
      </w:r>
    </w:p>
    <w:p w:rsidR="00393C35" w:rsidRDefault="00393C35">
      <w:pPr>
        <w:pStyle w:val="NormalSectionStart"/>
      </w:pPr>
      <w:r>
        <w:t>Indicate footnotes with a number</w:t>
      </w:r>
      <w:r>
        <w:rPr>
          <w:rStyle w:val="FootnoteReference"/>
        </w:rPr>
        <w:footnoteReference w:id="1"/>
      </w:r>
      <w:r w:rsidR="00EC6AD0">
        <w:t xml:space="preserve"> in the text. Place </w:t>
      </w:r>
      <w:del w:id="75" w:author="Roger Levy" w:date="2018-12-31T10:00:00Z">
        <w:r w:rsidR="00EC6AD0" w:rsidDel="00141566">
          <w:delText>them</w:delText>
        </w:r>
        <w:r w:rsidDel="00141566">
          <w:delText xml:space="preserve"> </w:delText>
        </w:r>
      </w:del>
      <w:ins w:id="76" w:author="Roger Levy" w:date="2018-12-31T10:00:00Z">
        <w:r w:rsidR="00141566">
          <w:t xml:space="preserve">the footnotes </w:t>
        </w:r>
      </w:ins>
      <w:r>
        <w:t xml:space="preserve">in 9 point </w:t>
      </w:r>
      <w:del w:id="77" w:author="Roger Levy" w:date="2018-12-31T10:01:00Z">
        <w:r w:rsidR="00EC6AD0" w:rsidDel="003474BC">
          <w:delText xml:space="preserve">type </w:delText>
        </w:r>
      </w:del>
      <w:ins w:id="78" w:author="Roger Levy" w:date="2018-12-31T10:01:00Z">
        <w:r w:rsidR="003474BC">
          <w:t xml:space="preserve">font </w:t>
        </w:r>
      </w:ins>
      <w:r w:rsidR="00EC6AD0">
        <w:t>at the bottom of the column</w:t>
      </w:r>
      <w:r>
        <w:t xml:space="preserve"> on which they appear. Precede the footnote </w:t>
      </w:r>
      <w:ins w:id="79" w:author="Roger Levy" w:date="2018-12-31T10:01:00Z">
        <w:r w:rsidR="007C4F15">
          <w:t xml:space="preserve">block </w:t>
        </w:r>
      </w:ins>
      <w:r>
        <w:t>with a horizontal rule.</w:t>
      </w:r>
      <w:r>
        <w:rPr>
          <w:rStyle w:val="FootnoteReference"/>
        </w:rPr>
        <w:footnoteReference w:id="2"/>
      </w:r>
    </w:p>
    <w:p w:rsidR="00393C35" w:rsidRDefault="00393C35">
      <w:pPr>
        <w:pStyle w:val="Heading2"/>
      </w:pPr>
      <w:r>
        <w:t>Tables</w:t>
      </w:r>
    </w:p>
    <w:p w:rsidR="00393C35" w:rsidRDefault="00EC6AD0">
      <w:pPr>
        <w:pStyle w:val="NormalSectionStart"/>
      </w:pPr>
      <w:r>
        <w:t>Number tables consecutively. P</w:t>
      </w:r>
      <w:r w:rsidR="00393C35">
        <w:t>lace the table number and title (in 10 point) above the table with one line space above the caption and one line space below it, as in Table 1. You may float tables to th</w:t>
      </w:r>
      <w:r>
        <w:t xml:space="preserve">e top or bottom of a column, </w:t>
      </w:r>
      <w:ins w:id="80" w:author="Roger Levy" w:date="2018-12-31T10:03:00Z">
        <w:r w:rsidR="001D22C8">
          <w:t>and you may</w:t>
        </w:r>
      </w:ins>
      <w:del w:id="81" w:author="Roger Levy" w:date="2018-12-31T10:03:00Z">
        <w:r w:rsidDel="001D22C8">
          <w:delText>or</w:delText>
        </w:r>
      </w:del>
      <w:r w:rsidR="00393C35">
        <w:t xml:space="preserve"> set wide tables across both columns.</w:t>
      </w:r>
    </w:p>
    <w:p w:rsidR="00EC6AD0" w:rsidRPr="00564D1E" w:rsidRDefault="00EC6AD0" w:rsidP="00EC6AD0"/>
    <w:p w:rsidR="00EC6AD0" w:rsidRDefault="00EC6AD0" w:rsidP="00EC6AD0">
      <w:pPr>
        <w:pStyle w:val="Figure"/>
      </w:pPr>
      <w:r>
        <w:t>Table 1: Sample table title.</w:t>
      </w:r>
    </w:p>
    <w:p w:rsidR="00EC6AD0" w:rsidRDefault="00EC6AD0" w:rsidP="00EC6AD0">
      <w:pPr>
        <w:pStyle w:val="NormalSectionStart"/>
      </w:pPr>
    </w:p>
    <w:tbl>
      <w:tblPr>
        <w:tblW w:w="0" w:type="auto"/>
        <w:tblInd w:w="1098" w:type="dxa"/>
        <w:tblLayout w:type="fixed"/>
        <w:tblLook w:val="0000" w:firstRow="0" w:lastRow="0" w:firstColumn="0" w:lastColumn="0" w:noHBand="0" w:noVBand="0"/>
      </w:tblPr>
      <w:tblGrid>
        <w:gridCol w:w="1606"/>
        <w:gridCol w:w="1274"/>
      </w:tblGrid>
      <w:tr w:rsidR="00EC6AD0" w:rsidTr="00393C35">
        <w:trPr>
          <w:tblHeader/>
        </w:trPr>
        <w:tc>
          <w:tcPr>
            <w:tcW w:w="1606" w:type="dxa"/>
            <w:tcBorders>
              <w:top w:val="single" w:sz="2" w:space="0" w:color="auto"/>
              <w:bottom w:val="single" w:sz="2" w:space="0" w:color="auto"/>
            </w:tcBorders>
          </w:tcPr>
          <w:p w:rsidR="00EC6AD0" w:rsidRDefault="00EC6AD0" w:rsidP="00393C35">
            <w:pPr>
              <w:pStyle w:val="TableContent"/>
            </w:pPr>
            <w:r>
              <w:t>Error type</w:t>
            </w:r>
          </w:p>
        </w:tc>
        <w:tc>
          <w:tcPr>
            <w:tcW w:w="1274" w:type="dxa"/>
            <w:tcBorders>
              <w:top w:val="single" w:sz="2" w:space="0" w:color="auto"/>
              <w:bottom w:val="single" w:sz="2" w:space="0" w:color="auto"/>
            </w:tcBorders>
          </w:tcPr>
          <w:p w:rsidR="00EC6AD0" w:rsidRDefault="00EC6AD0" w:rsidP="00393C35">
            <w:pPr>
              <w:pStyle w:val="TableContent"/>
            </w:pPr>
            <w:r>
              <w:t>Example</w:t>
            </w:r>
          </w:p>
        </w:tc>
      </w:tr>
      <w:tr w:rsidR="00EC6AD0" w:rsidTr="00393C35">
        <w:trPr>
          <w:tblHeader/>
        </w:trPr>
        <w:tc>
          <w:tcPr>
            <w:tcW w:w="1606" w:type="dxa"/>
          </w:tcPr>
          <w:p w:rsidR="00EC6AD0" w:rsidRDefault="00EC6AD0" w:rsidP="00393C35">
            <w:pPr>
              <w:pStyle w:val="TableContent"/>
            </w:pPr>
            <w:r>
              <w:t>Take smaller</w:t>
            </w:r>
          </w:p>
        </w:tc>
        <w:tc>
          <w:tcPr>
            <w:tcW w:w="1274" w:type="dxa"/>
          </w:tcPr>
          <w:p w:rsidR="00EC6AD0" w:rsidRDefault="00EC6AD0" w:rsidP="00393C35">
            <w:pPr>
              <w:pStyle w:val="TableContent"/>
            </w:pPr>
            <w:r>
              <w:t>63 - 44 = 21</w:t>
            </w:r>
          </w:p>
        </w:tc>
      </w:tr>
      <w:tr w:rsidR="00EC6AD0" w:rsidTr="00393C35">
        <w:trPr>
          <w:tblHeader/>
        </w:trPr>
        <w:tc>
          <w:tcPr>
            <w:tcW w:w="1606" w:type="dxa"/>
          </w:tcPr>
          <w:p w:rsidR="00EC6AD0" w:rsidRDefault="00EC6AD0" w:rsidP="00393C35">
            <w:pPr>
              <w:pStyle w:val="TableContent"/>
            </w:pPr>
            <w:r>
              <w:t>Always borrow</w:t>
            </w:r>
          </w:p>
        </w:tc>
        <w:tc>
          <w:tcPr>
            <w:tcW w:w="1274" w:type="dxa"/>
          </w:tcPr>
          <w:p w:rsidR="00EC6AD0" w:rsidRDefault="00EC6AD0" w:rsidP="00393C35">
            <w:pPr>
              <w:pStyle w:val="TableContent"/>
            </w:pPr>
            <w:r>
              <w:t>96 - 42 = 34</w:t>
            </w:r>
          </w:p>
        </w:tc>
      </w:tr>
      <w:tr w:rsidR="00EC6AD0" w:rsidTr="00393C35">
        <w:trPr>
          <w:tblHeader/>
        </w:trPr>
        <w:tc>
          <w:tcPr>
            <w:tcW w:w="1606" w:type="dxa"/>
          </w:tcPr>
          <w:p w:rsidR="00EC6AD0" w:rsidRDefault="00EC6AD0" w:rsidP="00393C35">
            <w:pPr>
              <w:pStyle w:val="TableContent"/>
            </w:pPr>
            <w:r>
              <w:t>0 - N = N</w:t>
            </w:r>
          </w:p>
        </w:tc>
        <w:tc>
          <w:tcPr>
            <w:tcW w:w="1274" w:type="dxa"/>
          </w:tcPr>
          <w:p w:rsidR="00EC6AD0" w:rsidRDefault="00EC6AD0" w:rsidP="00393C35">
            <w:pPr>
              <w:pStyle w:val="TableContent"/>
            </w:pPr>
            <w:r>
              <w:t>70 - 47 = 37</w:t>
            </w:r>
          </w:p>
        </w:tc>
      </w:tr>
      <w:tr w:rsidR="00EC6AD0" w:rsidTr="00393C35">
        <w:trPr>
          <w:tblHeader/>
        </w:trPr>
        <w:tc>
          <w:tcPr>
            <w:tcW w:w="1606" w:type="dxa"/>
            <w:tcBorders>
              <w:bottom w:val="single" w:sz="2" w:space="0" w:color="auto"/>
            </w:tcBorders>
          </w:tcPr>
          <w:p w:rsidR="00EC6AD0" w:rsidRDefault="00EC6AD0" w:rsidP="00393C35">
            <w:pPr>
              <w:pStyle w:val="TableContent"/>
            </w:pPr>
            <w:r>
              <w:t>0 - N = 0</w:t>
            </w:r>
          </w:p>
        </w:tc>
        <w:tc>
          <w:tcPr>
            <w:tcW w:w="1274" w:type="dxa"/>
            <w:tcBorders>
              <w:bottom w:val="single" w:sz="2" w:space="0" w:color="auto"/>
            </w:tcBorders>
          </w:tcPr>
          <w:p w:rsidR="00EC6AD0" w:rsidRDefault="00EC6AD0" w:rsidP="00393C35">
            <w:pPr>
              <w:pStyle w:val="TableContent"/>
            </w:pPr>
            <w:r>
              <w:t>70 - 47 = 30</w:t>
            </w:r>
          </w:p>
        </w:tc>
      </w:tr>
    </w:tbl>
    <w:p w:rsidR="00393C35" w:rsidRDefault="00393C35">
      <w:pPr>
        <w:rPr>
          <w:sz w:val="18"/>
        </w:rPr>
      </w:pPr>
    </w:p>
    <w:p w:rsidR="00393C35" w:rsidRDefault="00393C35">
      <w:pPr>
        <w:pStyle w:val="Heading2"/>
      </w:pPr>
      <w:r>
        <w:t>Figures</w:t>
      </w:r>
    </w:p>
    <w:p w:rsidR="00393C35" w:rsidRDefault="00393C35">
      <w:pPr>
        <w:pStyle w:val="NormalSectionStart"/>
      </w:pPr>
      <w:r>
        <w:t>All artwork must be very dark for purposes of reproduction and should not be hand drawn. Number figures sequentially, placing the figure number and caption, in 10 point, after the figure with one line space above the caption and one line space below it, as in Figure 1. If necessary, leave extra white space at the bottom of the page to avoid splitting the figure and figure caption. You may float figures to the top or bot</w:t>
      </w:r>
      <w:r w:rsidR="00414438">
        <w:t xml:space="preserve">tom of a column, </w:t>
      </w:r>
      <w:del w:id="82" w:author="Roger Levy" w:date="2018-12-31T10:02:00Z">
        <w:r w:rsidR="00414438" w:rsidDel="00386E1E">
          <w:delText xml:space="preserve">or </w:delText>
        </w:r>
      </w:del>
      <w:ins w:id="83" w:author="Roger Levy" w:date="2018-12-31T10:02:00Z">
        <w:r w:rsidR="00386E1E">
          <w:t xml:space="preserve">and you may </w:t>
        </w:r>
      </w:ins>
      <w:r w:rsidR="00414438">
        <w:t xml:space="preserve">set </w:t>
      </w:r>
      <w:ins w:id="84" w:author="Roger Levy" w:date="2018-12-31T10:02:00Z">
        <w:r w:rsidR="00343A25">
          <w:t xml:space="preserve">wide </w:t>
        </w:r>
      </w:ins>
      <w:r>
        <w:t>figures across both columns.</w:t>
      </w:r>
    </w:p>
    <w:p w:rsidR="00393C35" w:rsidRDefault="00BC3F82">
      <w:pPr>
        <w:pStyle w:val="Figure"/>
      </w:pPr>
      <w:r>
        <w:rPr>
          <w:noProof/>
        </w:rPr>
        <mc:AlternateContent>
          <mc:Choice Requires="wps">
            <w:drawing>
              <wp:anchor distT="0" distB="0" distL="114300" distR="114300" simplePos="0" relativeHeight="251657728" behindDoc="0" locked="0" layoutInCell="0" allowOverlap="1" wp14:anchorId="4D40F4DF" wp14:editId="4FFEE507">
                <wp:simplePos x="0" y="0"/>
                <wp:positionH relativeFrom="column">
                  <wp:posOffset>914400</wp:posOffset>
                </wp:positionH>
                <wp:positionV relativeFrom="paragraph">
                  <wp:posOffset>99695</wp:posOffset>
                </wp:positionV>
                <wp:extent cx="1372235" cy="231775"/>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2235" cy="231775"/>
                        </a:xfrm>
                        <a:prstGeom prst="rect">
                          <a:avLst/>
                        </a:prstGeom>
                        <a:noFill/>
                        <a:ln w="9525">
                          <a:solidFill>
                            <a:srgbClr val="000000"/>
                          </a:solidFill>
                          <a:miter lim="800000"/>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C404BC" id="Rectangle 2" o:spid="_x0000_s1026" style="position:absolute;margin-left:1in;margin-top:7.85pt;width:108.05pt;height:18.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" o:allowincell="f" filled="f">
                <v:path arrowok="t"/>
              </v:rect>
            </w:pict>
          </mc:Fallback>
        </mc:AlternateContent>
      </w:r>
    </w:p>
    <w:p w:rsidR="00393C35" w:rsidRDefault="00393C35">
      <w:pPr>
        <w:pStyle w:val="Figure"/>
        <w:outlineLvl w:val="0"/>
      </w:pPr>
      <w:proofErr w:type="spellStart"/>
      <w:r>
        <w:t>CoGNiTiVe</w:t>
      </w:r>
      <w:proofErr w:type="spellEnd"/>
      <w:r>
        <w:t xml:space="preserve"> </w:t>
      </w:r>
      <w:proofErr w:type="spellStart"/>
      <w:r>
        <w:t>ScIeNcE</w:t>
      </w:r>
      <w:proofErr w:type="spellEnd"/>
    </w:p>
    <w:p w:rsidR="00393C35" w:rsidRDefault="00393C35" w:rsidP="00414438">
      <w:pPr>
        <w:ind w:firstLine="0"/>
      </w:pPr>
    </w:p>
    <w:p w:rsidR="00393C35" w:rsidRDefault="00393C35">
      <w:pPr>
        <w:jc w:val="center"/>
      </w:pPr>
      <w:r>
        <w:t>Figure 1: This is a figure.</w:t>
      </w:r>
    </w:p>
    <w:p w:rsidR="00393C35" w:rsidRDefault="00393C35">
      <w:pPr>
        <w:pStyle w:val="Heading1"/>
        <w:spacing w:before="220"/>
      </w:pPr>
      <w:r>
        <w:t>Acknowledgments</w:t>
      </w:r>
    </w:p>
    <w:p w:rsidR="00393C35" w:rsidRDefault="000468D6">
      <w:pPr>
        <w:pStyle w:val="NormalSectionStart"/>
      </w:pPr>
      <w:ins w:id="85" w:author="Roger Levy" w:date="2019-01-22T13:08:00Z">
        <w:r>
          <w:t xml:space="preserve">In the </w:t>
        </w:r>
        <w:r>
          <w:rPr>
            <w:b/>
          </w:rPr>
          <w:t xml:space="preserve">initial </w:t>
        </w:r>
        <w:r w:rsidRPr="000468D6">
          <w:rPr>
            <w:b/>
          </w:rPr>
          <w:t>submission</w:t>
        </w:r>
        <w:r>
          <w:t xml:space="preserve">, please </w:t>
        </w:r>
        <w:r>
          <w:rPr>
            <w:b/>
          </w:rPr>
          <w:t xml:space="preserve">do not include </w:t>
        </w:r>
        <w:r w:rsidRPr="000468D6">
          <w:rPr>
            <w:b/>
          </w:rPr>
          <w:t>acknowledgements</w:t>
        </w:r>
        <w:r>
          <w:t xml:space="preserve">, to preserve anonymity.  In the </w:t>
        </w:r>
        <w:r w:rsidRPr="000468D6">
          <w:rPr>
            <w:b/>
            <w:rPrChange w:id="86" w:author="Roger Levy" w:date="2019-01-22T13:09:00Z">
              <w:rPr/>
            </w:rPrChange>
          </w:rPr>
          <w:t>final submission</w:t>
        </w:r>
        <w:r>
          <w:t xml:space="preserve">, </w:t>
        </w:r>
        <w:r w:rsidRPr="000468D6">
          <w:rPr>
            <w:b/>
            <w:rPrChange w:id="87" w:author="Roger Levy" w:date="2019-01-22T13:09:00Z">
              <w:rPr/>
            </w:rPrChange>
          </w:rPr>
          <w:t>p</w:t>
        </w:r>
      </w:ins>
      <w:del w:id="88" w:author="Roger Levy" w:date="2019-01-22T13:08:00Z">
        <w:r w:rsidR="00393C35" w:rsidRPr="000468D6" w:rsidDel="000468D6">
          <w:rPr>
            <w:b/>
            <w:rPrChange w:id="89" w:author="Roger Levy" w:date="2019-01-22T13:09:00Z">
              <w:rPr/>
            </w:rPrChange>
          </w:rPr>
          <w:delText>P</w:delText>
        </w:r>
      </w:del>
      <w:r w:rsidR="00393C35" w:rsidRPr="000468D6">
        <w:rPr>
          <w:b/>
          <w:rPrChange w:id="90" w:author="Roger Levy" w:date="2019-01-22T13:09:00Z">
            <w:rPr/>
          </w:rPrChange>
        </w:rPr>
        <w:t>lace acknowledgments</w:t>
      </w:r>
      <w:r w:rsidR="00393C35">
        <w:t xml:space="preserve"> (including funding information) in a section </w:t>
      </w:r>
      <w:r w:rsidR="00393C35" w:rsidRPr="000468D6">
        <w:rPr>
          <w:b/>
          <w:rPrChange w:id="91" w:author="Roger Levy" w:date="2019-01-22T13:09:00Z">
            <w:rPr/>
          </w:rPrChange>
        </w:rPr>
        <w:t>at the end of the paper</w:t>
      </w:r>
      <w:r w:rsidR="00393C35">
        <w:t>.</w:t>
      </w:r>
    </w:p>
    <w:p w:rsidR="00393C35" w:rsidRDefault="00393C35">
      <w:pPr>
        <w:pStyle w:val="Heading1"/>
        <w:spacing w:before="220"/>
      </w:pPr>
      <w:r>
        <w:t>References</w:t>
      </w:r>
      <w:r w:rsidR="00EC6AD0">
        <w:t xml:space="preserve"> Instructions</w:t>
      </w:r>
    </w:p>
    <w:p w:rsidR="00393C35" w:rsidRDefault="00393C35">
      <w:pPr>
        <w:pStyle w:val="NormalSectionStart"/>
      </w:pPr>
      <w:r>
        <w:t>Follow the APA Publication Manual for citation format, both within the text and in the reference list, with the following exceptions: (a) do not cite the page numbers of any book, including chapters in edited volumes; (b) use the same format for unpublished references as for published ones. Alphabetize references by the surna</w:t>
      </w:r>
      <w:r w:rsidR="00981C23">
        <w:t xml:space="preserve">mes of the authors, with single </w:t>
      </w:r>
      <w:r>
        <w:t>au</w:t>
      </w:r>
      <w:r w:rsidR="00981C23">
        <w:t xml:space="preserve">thor entries preceding multiple </w:t>
      </w:r>
      <w:r>
        <w:t>author entries. Order references by the same authors by the year of publicati</w:t>
      </w:r>
      <w:r w:rsidR="00981C23">
        <w:t xml:space="preserve">on, with the earliest </w:t>
      </w:r>
      <w:r>
        <w:t>first.</w:t>
      </w:r>
    </w:p>
    <w:p w:rsidR="00393C35" w:rsidRDefault="00393C35">
      <w:pPr>
        <w:pStyle w:val="NormalSectionStart"/>
        <w:ind w:firstLine="180"/>
      </w:pPr>
      <w:r>
        <w:t>Use a first level section heading, “</w:t>
      </w:r>
      <w:r w:rsidRPr="00393C35">
        <w:rPr>
          <w:b/>
        </w:rPr>
        <w:t>References</w:t>
      </w:r>
      <w:r>
        <w:t>”, as shown below. Use a hanging indent style, with the first line of the reference flush against the left margin and subsequent lines indented by 1/8 inch. Below are example references for a conference paper, book chapter, journal article, dissertation, book, technical report, and edited volume, respectively.</w:t>
      </w:r>
    </w:p>
    <w:p w:rsidR="00393C35" w:rsidRDefault="00393C35" w:rsidP="00393C35">
      <w:pPr>
        <w:pStyle w:val="Heading1"/>
        <w:spacing w:before="220"/>
      </w:pPr>
      <w:r>
        <w:t xml:space="preserve">References </w:t>
      </w:r>
    </w:p>
    <w:p w:rsidR="00393C35" w:rsidRDefault="00393C35">
      <w:pPr>
        <w:pStyle w:val="Reference"/>
      </w:pPr>
      <w:proofErr w:type="spellStart"/>
      <w:r>
        <w:t>Chalnick</w:t>
      </w:r>
      <w:proofErr w:type="spellEnd"/>
      <w:r>
        <w:t xml:space="preserve">, A., &amp; </w:t>
      </w:r>
      <w:proofErr w:type="spellStart"/>
      <w:r>
        <w:t>Billman</w:t>
      </w:r>
      <w:proofErr w:type="spellEnd"/>
      <w:r>
        <w:t xml:space="preserve">, D. (1988). Unsupervised learning of correlational structure. </w:t>
      </w:r>
      <w:r>
        <w:rPr>
          <w:i/>
        </w:rPr>
        <w:t xml:space="preserve">Proceedings of the tenth annual conference of the cognitive science society </w:t>
      </w:r>
      <w:r>
        <w:t>(pp. 510-516). Hillsdale, NJ: Lawrence Erlbaum Associates.</w:t>
      </w:r>
    </w:p>
    <w:p w:rsidR="00393C35" w:rsidRDefault="00393C35">
      <w:pPr>
        <w:pStyle w:val="Reference"/>
      </w:pPr>
      <w:r>
        <w:t>Feigenbaum, E. A. (1963). The simulation of verbal learning behavior.</w:t>
      </w:r>
      <w:r>
        <w:rPr>
          <w:i/>
        </w:rPr>
        <w:t xml:space="preserve"> </w:t>
      </w:r>
      <w:r>
        <w:t>In E. A. Feigenbaum &amp; J. Feldman (Eds.),</w:t>
      </w:r>
      <w:r>
        <w:rPr>
          <w:i/>
        </w:rPr>
        <w:t xml:space="preserve"> Computers and thought.</w:t>
      </w:r>
      <w:r>
        <w:t xml:space="preserve"> New York: McGraw-Hill.</w:t>
      </w:r>
    </w:p>
    <w:p w:rsidR="00393C35" w:rsidRDefault="00393C35">
      <w:pPr>
        <w:pStyle w:val="Reference"/>
      </w:pPr>
      <w:r>
        <w:t xml:space="preserve">Hill, J. A. C. (1983). A computational model of language acquisition in the two-year old. </w:t>
      </w:r>
      <w:r>
        <w:rPr>
          <w:i/>
        </w:rPr>
        <w:t>Cognition and Brain Theory</w:t>
      </w:r>
      <w:r>
        <w:t xml:space="preserve">, </w:t>
      </w:r>
      <w:r>
        <w:rPr>
          <w:i/>
        </w:rPr>
        <w:t>6</w:t>
      </w:r>
      <w:r>
        <w:t xml:space="preserve">, 287-317. </w:t>
      </w:r>
    </w:p>
    <w:p w:rsidR="00393C35" w:rsidRDefault="0081644D">
      <w:pPr>
        <w:pStyle w:val="Reference"/>
      </w:pPr>
      <w:r>
        <w:t>Matlock, T</w:t>
      </w:r>
      <w:r w:rsidR="00393C35">
        <w:t xml:space="preserve">. (2001). </w:t>
      </w:r>
      <w:r w:rsidR="00393C35" w:rsidRPr="00414438">
        <w:rPr>
          <w:i/>
        </w:rPr>
        <w:t>How real is fictive motion?</w:t>
      </w:r>
      <w:r w:rsidR="00393C35">
        <w:t xml:space="preserve"> Doctoral dissertation, Psychology Department, University of California, Santa Cruz.</w:t>
      </w:r>
    </w:p>
    <w:p w:rsidR="00414438" w:rsidRDefault="00414438" w:rsidP="00414438">
      <w:pPr>
        <w:pStyle w:val="Reference"/>
      </w:pPr>
      <w:r>
        <w:t>Newell, A., &amp; Simon, H. A. (1972</w:t>
      </w:r>
      <w:r w:rsidRPr="0081644D">
        <w:t>)</w:t>
      </w:r>
      <w:r>
        <w:rPr>
          <w:i/>
        </w:rPr>
        <w:t>. Human problem solving</w:t>
      </w:r>
      <w:r>
        <w:t>. Englewood Cliffs, NJ: Prentice-Hall.</w:t>
      </w:r>
    </w:p>
    <w:p w:rsidR="00414438" w:rsidRDefault="00393C35" w:rsidP="00414438">
      <w:pPr>
        <w:pStyle w:val="Reference"/>
      </w:pPr>
      <w:r>
        <w:t xml:space="preserve">Ohlsson, S., &amp; Langley, P. (1985). </w:t>
      </w:r>
      <w:r>
        <w:rPr>
          <w:i/>
        </w:rPr>
        <w:t>Identifying solution paths in cognitive diagnosis</w:t>
      </w:r>
      <w:r>
        <w:t xml:space="preserve"> (Tech. Rep. CMU-RI-TR-85-2). Pittsburgh, PA: Carnegie Mellon University, The Robotics Institute.</w:t>
      </w:r>
    </w:p>
    <w:p w:rsidR="00393C35" w:rsidRDefault="00393C35" w:rsidP="00393C35">
      <w:pPr>
        <w:pStyle w:val="Reference"/>
      </w:pPr>
      <w:proofErr w:type="spellStart"/>
      <w:r>
        <w:t>Shrager</w:t>
      </w:r>
      <w:proofErr w:type="spellEnd"/>
      <w:r>
        <w:t xml:space="preserve">, J., &amp; Langley, P. (Eds.) (1990). </w:t>
      </w:r>
      <w:r>
        <w:rPr>
          <w:i/>
        </w:rPr>
        <w:t>Computational models of scientific discovery and theory formation</w:t>
      </w:r>
      <w:r>
        <w:t>. San Mateo, CA: Morgan Kaufmann.</w:t>
      </w:r>
    </w:p>
    <w:p w:rsidR="00393C35" w:rsidRDefault="00393C35" w:rsidP="00393C35">
      <w:pPr>
        <w:pStyle w:val="Reference"/>
      </w:pPr>
    </w:p>
    <w:sectPr w:rsidR="00393C35" w:rsidSect="00393C35">
      <w:type w:val="continuous"/>
      <w:pgSz w:w="12240" w:h="15840" w:code="1"/>
      <w:pgMar w:top="1440" w:right="1080" w:bottom="1080" w:left="1080"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6B00" w:rsidRDefault="00DD6B00">
      <w:r>
        <w:separator/>
      </w:r>
    </w:p>
  </w:endnote>
  <w:endnote w:type="continuationSeparator" w:id="0">
    <w:p w:rsidR="00DD6B00" w:rsidRDefault="00DD6B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Palatino">
    <w:panose1 w:val="00000000000000000000"/>
    <w:charset w:val="00"/>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6B00" w:rsidRDefault="00DD6B00">
      <w:r>
        <w:separator/>
      </w:r>
    </w:p>
  </w:footnote>
  <w:footnote w:type="continuationSeparator" w:id="0">
    <w:p w:rsidR="00DD6B00" w:rsidRDefault="00DD6B00">
      <w:r>
        <w:continuationSeparator/>
      </w:r>
    </w:p>
  </w:footnote>
  <w:footnote w:id="1">
    <w:p w:rsidR="00E978D0" w:rsidRDefault="00E978D0">
      <w:pPr>
        <w:pStyle w:val="FootnoteText"/>
      </w:pPr>
      <w:r>
        <w:rPr>
          <w:rStyle w:val="FootnoteReference"/>
        </w:rPr>
        <w:footnoteRef/>
      </w:r>
      <w:r>
        <w:t xml:space="preserve"> Sample of the first footnote.</w:t>
      </w:r>
    </w:p>
  </w:footnote>
  <w:footnote w:id="2">
    <w:p w:rsidR="00E978D0" w:rsidRDefault="00E978D0">
      <w:pPr>
        <w:pStyle w:val="FootnoteText"/>
      </w:pPr>
      <w:r>
        <w:rPr>
          <w:rStyle w:val="FootnoteReference"/>
        </w:rPr>
        <w:footnoteRef/>
      </w:r>
      <w:r>
        <w:t xml:space="preserve"> Sample of the second footnote.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A522C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86043F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13AF42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D14CFB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D2CE62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458626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094148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D48C6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F0A23B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F1CFDF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B4E724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singleLevel"/>
    <w:tmpl w:val="00000000"/>
    <w:lvl w:ilvl="0">
      <w:start w:val="1"/>
      <w:numFmt w:val="upperRoman"/>
      <w:lvlText w:val="(%1)"/>
      <w:lvlJc w:val="left"/>
      <w:pPr>
        <w:tabs>
          <w:tab w:val="num" w:pos="720"/>
        </w:tabs>
        <w:ind w:left="720" w:hanging="720"/>
      </w:pPr>
      <w:rPr>
        <w:rFont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9E9"/>
    <w:rsid w:val="0003754E"/>
    <w:rsid w:val="000468D6"/>
    <w:rsid w:val="00056C88"/>
    <w:rsid w:val="000C3E8F"/>
    <w:rsid w:val="00141566"/>
    <w:rsid w:val="001D22C8"/>
    <w:rsid w:val="002179E9"/>
    <w:rsid w:val="003164E5"/>
    <w:rsid w:val="00322217"/>
    <w:rsid w:val="00343A25"/>
    <w:rsid w:val="003474BC"/>
    <w:rsid w:val="003827AB"/>
    <w:rsid w:val="00386E1E"/>
    <w:rsid w:val="00393C35"/>
    <w:rsid w:val="003C58C3"/>
    <w:rsid w:val="00414438"/>
    <w:rsid w:val="00640B7B"/>
    <w:rsid w:val="00643EAE"/>
    <w:rsid w:val="006B1715"/>
    <w:rsid w:val="006E3DB0"/>
    <w:rsid w:val="007C3491"/>
    <w:rsid w:val="007C4F15"/>
    <w:rsid w:val="00800E63"/>
    <w:rsid w:val="0081644D"/>
    <w:rsid w:val="00842BF7"/>
    <w:rsid w:val="0091525C"/>
    <w:rsid w:val="00981C23"/>
    <w:rsid w:val="009B1E08"/>
    <w:rsid w:val="009E5C0F"/>
    <w:rsid w:val="00A44551"/>
    <w:rsid w:val="00A671D3"/>
    <w:rsid w:val="00B2576B"/>
    <w:rsid w:val="00B76D06"/>
    <w:rsid w:val="00BA4BBE"/>
    <w:rsid w:val="00BB55A0"/>
    <w:rsid w:val="00BC3F82"/>
    <w:rsid w:val="00BE6CFB"/>
    <w:rsid w:val="00C805AC"/>
    <w:rsid w:val="00CC3559"/>
    <w:rsid w:val="00DD6B00"/>
    <w:rsid w:val="00DF7FAA"/>
    <w:rsid w:val="00E0354B"/>
    <w:rsid w:val="00E113D5"/>
    <w:rsid w:val="00E24116"/>
    <w:rsid w:val="00E978D0"/>
    <w:rsid w:val="00EC3CE8"/>
    <w:rsid w:val="00EC6AD0"/>
    <w:rsid w:val="00F03446"/>
    <w:rsid w:val="00FF6F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efaultImageDpi w14:val="300"/>
  <w15:docId w15:val="{593F626E-81AA-6A4E-BEB9-1D7E1FEC4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4D1E"/>
    <w:pPr>
      <w:ind w:firstLine="181"/>
      <w:jc w:val="both"/>
    </w:pPr>
    <w:rPr>
      <w:rFonts w:ascii="Times New Roman" w:hAnsi="Times New Roman"/>
    </w:rPr>
  </w:style>
  <w:style w:type="paragraph" w:styleId="Heading1">
    <w:name w:val="heading 1"/>
    <w:basedOn w:val="NormalSectionStart"/>
    <w:next w:val="NormalSectionStart"/>
    <w:qFormat/>
    <w:pPr>
      <w:keepNext/>
      <w:spacing w:before="200" w:after="60"/>
      <w:jc w:val="center"/>
      <w:outlineLvl w:val="0"/>
    </w:pPr>
    <w:rPr>
      <w:b/>
      <w:sz w:val="24"/>
    </w:rPr>
  </w:style>
  <w:style w:type="paragraph" w:styleId="Heading2">
    <w:name w:val="heading 2"/>
    <w:basedOn w:val="NormalSectionStart"/>
    <w:next w:val="NormalSectionStart"/>
    <w:qFormat/>
    <w:pPr>
      <w:keepNext/>
      <w:spacing w:before="200" w:after="60"/>
      <w:jc w:val="left"/>
      <w:outlineLvl w:val="1"/>
    </w:pPr>
    <w:rPr>
      <w:b/>
      <w:sz w:val="22"/>
    </w:rPr>
  </w:style>
  <w:style w:type="paragraph" w:styleId="Heading3">
    <w:name w:val="heading 3"/>
    <w:basedOn w:val="NormalSectionStart"/>
    <w:next w:val="Normal"/>
    <w:qFormat/>
    <w:pPr>
      <w:keepNext/>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SectionStart">
    <w:name w:val="Normal Section Start"/>
    <w:basedOn w:val="Normal"/>
    <w:next w:val="Normal"/>
    <w:rsid w:val="000A2C97"/>
    <w:pPr>
      <w:ind w:firstLine="0"/>
    </w:pPr>
    <w:rPr>
      <w:rFonts w:eastAsia="Times New Roman"/>
    </w:rPr>
  </w:style>
  <w:style w:type="paragraph" w:customStyle="1" w:styleId="ntranscript">
    <w:name w:val="ntranscript"/>
    <w:basedOn w:val="Normal"/>
    <w:pPr>
      <w:tabs>
        <w:tab w:val="left" w:pos="360"/>
      </w:tabs>
      <w:ind w:left="1440" w:hanging="1440"/>
    </w:pPr>
    <w:rPr>
      <w:rFonts w:ascii="Palatino" w:hAnsi="Palatino"/>
    </w:rPr>
  </w:style>
  <w:style w:type="paragraph" w:styleId="FootnoteText">
    <w:name w:val="footnote text"/>
    <w:basedOn w:val="Normal"/>
    <w:semiHidden/>
    <w:rPr>
      <w:sz w:val="18"/>
    </w:rPr>
  </w:style>
  <w:style w:type="character" w:styleId="FootnoteReference">
    <w:name w:val="footnote reference"/>
    <w:semiHidden/>
    <w:rPr>
      <w:vertAlign w:val="superscript"/>
    </w:rPr>
  </w:style>
  <w:style w:type="paragraph" w:customStyle="1" w:styleId="Figure">
    <w:name w:val="Figure"/>
    <w:basedOn w:val="NormalSectionStart"/>
    <w:rsid w:val="00564D1E"/>
    <w:pPr>
      <w:ind w:firstLine="187"/>
      <w:jc w:val="center"/>
    </w:pPr>
  </w:style>
  <w:style w:type="paragraph" w:customStyle="1" w:styleId="NormalHeading3">
    <w:name w:val="Normal Heading 3"/>
    <w:basedOn w:val="NormalSectionStart"/>
    <w:next w:val="Normal"/>
    <w:rsid w:val="00564D1E"/>
    <w:pPr>
      <w:spacing w:before="240"/>
    </w:pPr>
  </w:style>
  <w:style w:type="paragraph" w:customStyle="1" w:styleId="TableContent">
    <w:name w:val="Table Content"/>
    <w:basedOn w:val="NormalSectionStart"/>
    <w:rsid w:val="00564D1E"/>
  </w:style>
  <w:style w:type="paragraph" w:customStyle="1" w:styleId="Reference">
    <w:name w:val="Reference"/>
    <w:basedOn w:val="Normal"/>
    <w:rsid w:val="00564D1E"/>
    <w:pPr>
      <w:ind w:left="181" w:hanging="181"/>
    </w:pPr>
    <w:rPr>
      <w:rFonts w:eastAsia="Times New Roman"/>
    </w:rPr>
  </w:style>
  <w:style w:type="paragraph" w:styleId="DocumentMap">
    <w:name w:val="Document Map"/>
    <w:basedOn w:val="Normal"/>
    <w:semiHidden/>
    <w:pPr>
      <w:shd w:val="clear" w:color="auto" w:fill="000080"/>
    </w:pPr>
    <w:rPr>
      <w:rFonts w:ascii="Tahoma" w:hAnsi="Tahoma"/>
    </w:rPr>
  </w:style>
  <w:style w:type="character" w:styleId="Hyperlink">
    <w:name w:val="Hyperlink"/>
    <w:rPr>
      <w:color w:val="0000FF"/>
      <w:u w:val="single"/>
    </w:rPr>
  </w:style>
  <w:style w:type="paragraph" w:customStyle="1" w:styleId="Abstracttext">
    <w:name w:val="Abstract text"/>
    <w:basedOn w:val="NormalSectionStart"/>
    <w:rsid w:val="00BB4949"/>
    <w:pPr>
      <w:spacing w:line="200" w:lineRule="exact"/>
      <w:ind w:left="181" w:right="181"/>
    </w:pPr>
    <w:rPr>
      <w:sz w:val="18"/>
    </w:rPr>
  </w:style>
  <w:style w:type="paragraph" w:customStyle="1" w:styleId="Abstractheading">
    <w:name w:val="Abstract heading"/>
    <w:basedOn w:val="Heading1"/>
    <w:next w:val="Abstracttext"/>
    <w:pPr>
      <w:spacing w:before="0" w:after="200"/>
    </w:pPr>
    <w:rPr>
      <w:sz w:val="20"/>
    </w:rPr>
  </w:style>
  <w:style w:type="paragraph" w:customStyle="1" w:styleId="Authorname">
    <w:name w:val="Author name"/>
    <w:basedOn w:val="NormalSectionStart"/>
    <w:next w:val="Affiliation"/>
    <w:pPr>
      <w:jc w:val="center"/>
      <w:outlineLvl w:val="0"/>
    </w:pPr>
    <w:rPr>
      <w:b/>
      <w:sz w:val="22"/>
    </w:rPr>
  </w:style>
  <w:style w:type="paragraph" w:customStyle="1" w:styleId="Affiliation">
    <w:name w:val="Affiliation"/>
    <w:basedOn w:val="NormalSectionStart"/>
    <w:pPr>
      <w:jc w:val="center"/>
      <w:outlineLvl w:val="0"/>
    </w:pPr>
  </w:style>
  <w:style w:type="paragraph" w:styleId="Title">
    <w:name w:val="Title"/>
    <w:basedOn w:val="NormalSectionStart"/>
    <w:next w:val="Authorname"/>
    <w:qFormat/>
    <w:pPr>
      <w:jc w:val="center"/>
      <w:outlineLvl w:val="0"/>
    </w:pPr>
    <w:rPr>
      <w:b/>
      <w:kern w:val="28"/>
      <w:sz w:val="28"/>
    </w:rPr>
  </w:style>
  <w:style w:type="paragraph" w:styleId="Caption">
    <w:name w:val="caption"/>
    <w:basedOn w:val="NormalSectionStart"/>
    <w:next w:val="NormalSectionStart"/>
    <w:qFormat/>
    <w:rsid w:val="000A2C97"/>
    <w:pPr>
      <w:jc w:val="center"/>
    </w:pPr>
  </w:style>
  <w:style w:type="paragraph" w:styleId="BalloonText">
    <w:name w:val="Balloon Text"/>
    <w:basedOn w:val="Normal"/>
    <w:link w:val="BalloonTextChar"/>
    <w:uiPriority w:val="99"/>
    <w:semiHidden/>
    <w:unhideWhenUsed/>
    <w:rsid w:val="00E24116"/>
    <w:rPr>
      <w:sz w:val="18"/>
      <w:szCs w:val="18"/>
    </w:rPr>
  </w:style>
  <w:style w:type="character" w:customStyle="1" w:styleId="BalloonTextChar">
    <w:name w:val="Balloon Text Char"/>
    <w:basedOn w:val="DefaultParagraphFont"/>
    <w:link w:val="BalloonText"/>
    <w:uiPriority w:val="99"/>
    <w:semiHidden/>
    <w:rsid w:val="00E24116"/>
    <w:rPr>
      <w:rFonts w:ascii="Times New Roman" w:hAnsi="Times New Roman"/>
      <w:sz w:val="18"/>
      <w:szCs w:val="18"/>
    </w:rPr>
  </w:style>
  <w:style w:type="paragraph" w:styleId="Revision">
    <w:name w:val="Revision"/>
    <w:hidden/>
    <w:uiPriority w:val="71"/>
    <w:rsid w:val="00B2576B"/>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iranka/Library/Containers/com.microsoft.Word/Data/Downloads/cogsci-template%203/cogsci-template/full_paper/word_cogsci_fullpaper/cogsci_full_paper_template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6EEBD9-929D-0F48-9FE2-6BAD3BFD3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cogsci_full_paper_template_word.dotx</Template>
  <TotalTime>1</TotalTime>
  <Pages>2</Pages>
  <Words>1088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Pre Test Excerpt</vt:lpstr>
    </vt:vector>
  </TitlesOfParts>
  <Company>University of California, Berkeley</Company>
  <LinksUpToDate>false</LinksUpToDate>
  <CharactersWithSpaces>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 Test Excerpt</dc:title>
  <dc:subject/>
  <dc:creator>Simon Ciranka</dc:creator>
  <cp:keywords/>
  <cp:lastModifiedBy>Simon Ciranka</cp:lastModifiedBy>
  <cp:revision>2</cp:revision>
  <cp:lastPrinted>2018-12-31T15:06:00Z</cp:lastPrinted>
  <dcterms:created xsi:type="dcterms:W3CDTF">2020-01-31T14:32:00Z</dcterms:created>
  <dcterms:modified xsi:type="dcterms:W3CDTF">2020-01-31T16:48:00Z</dcterms:modified>
</cp:coreProperties>
</file>